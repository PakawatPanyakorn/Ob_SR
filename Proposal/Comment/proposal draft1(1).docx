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5C71" w14:textId="77777777" w:rsidR="008652F5" w:rsidRPr="008652F5" w:rsidRDefault="008652F5" w:rsidP="008652F5">
      <w:pPr>
        <w:jc w:val="center"/>
        <w:rPr>
          <w:rFonts w:eastAsia="Sarabun"/>
          <w:bCs/>
          <w:sz w:val="30"/>
          <w:szCs w:val="30"/>
        </w:rPr>
      </w:pPr>
      <w:r w:rsidRPr="008652F5">
        <w:rPr>
          <w:rFonts w:eastAsia="Sarabun"/>
          <w:bCs/>
          <w:sz w:val="30"/>
          <w:cs/>
        </w:rPr>
        <w:t>บทที่ 1</w:t>
      </w:r>
    </w:p>
    <w:p w14:paraId="4567E959" w14:textId="61D409D7" w:rsidR="008652F5" w:rsidRPr="008652F5" w:rsidRDefault="008652F5" w:rsidP="008652F5">
      <w:pPr>
        <w:jc w:val="center"/>
        <w:rPr>
          <w:rFonts w:eastAsia="Sarabun"/>
          <w:bCs/>
          <w:sz w:val="30"/>
        </w:rPr>
      </w:pPr>
      <w:r w:rsidRPr="008652F5">
        <w:rPr>
          <w:rFonts w:eastAsia="Sarabun"/>
          <w:bCs/>
          <w:sz w:val="30"/>
          <w:cs/>
        </w:rPr>
        <w:t>บทนำ</w:t>
      </w:r>
    </w:p>
    <w:p w14:paraId="5E6488B2" w14:textId="7DA06C52" w:rsidR="00587479" w:rsidRPr="008652F5" w:rsidRDefault="008652F5" w:rsidP="008652F5">
      <w:pPr>
        <w:rPr>
          <w:rFonts w:hint="cs"/>
          <w:b/>
          <w:bCs/>
          <w:cs/>
        </w:rPr>
      </w:pPr>
      <w:r w:rsidRPr="008652F5">
        <w:rPr>
          <w:b/>
          <w:bCs/>
        </w:rPr>
        <w:t xml:space="preserve">1.1 </w:t>
      </w:r>
      <w:r w:rsidRPr="008652F5">
        <w:rPr>
          <w:rFonts w:hint="cs"/>
          <w:b/>
          <w:bCs/>
          <w:cs/>
        </w:rPr>
        <w:t>ที่มาและความสำคัญ</w:t>
      </w:r>
    </w:p>
    <w:p w14:paraId="14AB4999" w14:textId="43810F2E" w:rsidR="00561581" w:rsidRPr="008652F5" w:rsidRDefault="00561581" w:rsidP="00561581">
      <w:pPr>
        <w:pStyle w:val="ListParagraph"/>
        <w:ind w:left="0" w:firstLine="720"/>
        <w:rPr>
          <w:rFonts w:cstheme="minorBidi"/>
          <w:szCs w:val="32"/>
        </w:rPr>
      </w:pPr>
      <w:r w:rsidRPr="008652F5">
        <w:rPr>
          <w:rFonts w:cstheme="minorBidi" w:hint="cs"/>
          <w:szCs w:val="32"/>
          <w:cs/>
        </w:rPr>
        <w:t xml:space="preserve">ในหนังสือ </w:t>
      </w:r>
      <w:r w:rsidRPr="008652F5">
        <w:rPr>
          <w:rFonts w:cstheme="minorBidi"/>
          <w:szCs w:val="32"/>
        </w:rPr>
        <w:t xml:space="preserve">The wealth of nation </w:t>
      </w:r>
      <w:r w:rsidRPr="008652F5">
        <w:rPr>
          <w:rFonts w:cstheme="minorBidi" w:hint="cs"/>
          <w:szCs w:val="32"/>
          <w:cs/>
        </w:rPr>
        <w:t xml:space="preserve">ของ </w:t>
      </w:r>
      <w:r w:rsidRPr="008652F5">
        <w:rPr>
          <w:rFonts w:cstheme="minorBidi"/>
          <w:szCs w:val="32"/>
        </w:rPr>
        <w:t xml:space="preserve">Adam smith </w:t>
      </w:r>
      <w:r w:rsidRPr="008652F5">
        <w:rPr>
          <w:rFonts w:cstheme="minorBidi" w:hint="cs"/>
          <w:szCs w:val="32"/>
          <w:cs/>
        </w:rPr>
        <w:t>ได้กล่าวถึงปัจจัยการ</w:t>
      </w:r>
      <w:r w:rsidR="0068462A" w:rsidRPr="008652F5">
        <w:rPr>
          <w:rFonts w:cstheme="minorBidi" w:hint="cs"/>
          <w:szCs w:val="32"/>
          <w:cs/>
        </w:rPr>
        <w:t>ผลิต</w:t>
      </w:r>
      <w:r w:rsidR="004C723A" w:rsidRPr="008652F5">
        <w:rPr>
          <w:rFonts w:cstheme="minorBidi" w:hint="cs"/>
          <w:szCs w:val="32"/>
          <w:cs/>
        </w:rPr>
        <w:t>ว่า</w:t>
      </w:r>
      <w:r w:rsidR="0068462A" w:rsidRPr="008652F5">
        <w:rPr>
          <w:rFonts w:cstheme="minorBidi" w:hint="cs"/>
          <w:szCs w:val="32"/>
          <w:cs/>
        </w:rPr>
        <w:t xml:space="preserve">ขึ้นอยู่กับสิ่งต่างๆ ที่มากกว่าเครื่องจักร </w:t>
      </w:r>
      <w:r w:rsidR="00E247E7" w:rsidRPr="008652F5">
        <w:rPr>
          <w:rFonts w:cstheme="minorBidi" w:hint="cs"/>
          <w:szCs w:val="32"/>
          <w:cs/>
        </w:rPr>
        <w:t>อาคาร</w:t>
      </w:r>
      <w:r w:rsidR="0068462A" w:rsidRPr="008652F5">
        <w:rPr>
          <w:rFonts w:cstheme="minorBidi" w:hint="cs"/>
          <w:szCs w:val="32"/>
          <w:cs/>
        </w:rPr>
        <w:t>หรือ</w:t>
      </w:r>
      <w:r w:rsidR="00E247E7" w:rsidRPr="008652F5">
        <w:rPr>
          <w:rFonts w:cstheme="minorBidi" w:hint="cs"/>
          <w:szCs w:val="32"/>
          <w:cs/>
        </w:rPr>
        <w:t>ที่ดิน</w:t>
      </w:r>
      <w:r w:rsidR="0068462A" w:rsidRPr="008652F5">
        <w:rPr>
          <w:rFonts w:cstheme="minorBidi" w:hint="cs"/>
          <w:szCs w:val="32"/>
          <w:cs/>
        </w:rPr>
        <w:t xml:space="preserve"> </w:t>
      </w:r>
      <w:commentRangeStart w:id="0"/>
      <w:r w:rsidR="0068462A" w:rsidRPr="008652F5">
        <w:rPr>
          <w:rFonts w:cstheme="minorBidi" w:hint="cs"/>
          <w:szCs w:val="32"/>
          <w:cs/>
        </w:rPr>
        <w:t>หากแต่รวมถึงทุนมนุษย์</w:t>
      </w:r>
      <w:r w:rsidR="0068462A" w:rsidRPr="008652F5">
        <w:rPr>
          <w:rFonts w:cstheme="minorBidi"/>
          <w:szCs w:val="32"/>
        </w:rPr>
        <w:t xml:space="preserve"> </w:t>
      </w:r>
      <w:r w:rsidR="0068462A" w:rsidRPr="008652F5">
        <w:rPr>
          <w:rFonts w:cstheme="minorBidi" w:hint="cs"/>
          <w:szCs w:val="32"/>
          <w:cs/>
        </w:rPr>
        <w:t xml:space="preserve"> </w:t>
      </w:r>
      <w:r w:rsidR="00775902" w:rsidRPr="008652F5">
        <w:rPr>
          <w:rFonts w:cstheme="minorBidi" w:hint="cs"/>
          <w:szCs w:val="32"/>
          <w:cs/>
        </w:rPr>
        <w:t>ซึ่ง</w:t>
      </w:r>
      <w:r w:rsidR="004C723A" w:rsidRPr="008652F5">
        <w:rPr>
          <w:rFonts w:cstheme="minorBidi" w:hint="cs"/>
          <w:szCs w:val="32"/>
          <w:cs/>
        </w:rPr>
        <w:t>ให้นิยามไว้ว่าเป็นทักษะความสามารถของผู้คนซึ่งได้มากจากการเรียน การศึกษา การฝึกงาน</w:t>
      </w:r>
      <w:commentRangeEnd w:id="0"/>
      <w:r w:rsidR="00A55D71">
        <w:rPr>
          <w:rStyle w:val="CommentReference"/>
          <w:rFonts w:cstheme="minorBidi"/>
        </w:rPr>
        <w:commentReference w:id="0"/>
      </w:r>
      <w:r w:rsidR="00512560">
        <w:rPr>
          <w:rFonts w:cstheme="minorBidi" w:hint="cs"/>
          <w:szCs w:val="32"/>
          <w:cs/>
        </w:rPr>
        <w:t xml:space="preserve"> </w:t>
      </w:r>
    </w:p>
    <w:p w14:paraId="22031A1C" w14:textId="3272E898" w:rsidR="008652F5" w:rsidRDefault="00EC0720" w:rsidP="00512560">
      <w:pPr>
        <w:pStyle w:val="ListParagraph"/>
        <w:ind w:left="0" w:firstLine="720"/>
        <w:rPr>
          <w:rFonts w:cstheme="minorBidi"/>
          <w:szCs w:val="32"/>
        </w:rPr>
      </w:pPr>
      <w:del w:id="1" w:author="Tanapong Potipiti" w:date="2020-03-29T16:50:00Z">
        <w:r w:rsidRPr="008652F5" w:rsidDel="00A55D71">
          <w:rPr>
            <w:rFonts w:cstheme="minorBidi" w:hint="cs"/>
            <w:szCs w:val="32"/>
            <w:cs/>
          </w:rPr>
          <w:delText>จากงาน</w:delText>
        </w:r>
        <w:r w:rsidR="00A06E7C" w:rsidRPr="008652F5" w:rsidDel="00A55D71">
          <w:rPr>
            <w:rFonts w:cstheme="minorBidi" w:hint="cs"/>
            <w:szCs w:val="32"/>
            <w:cs/>
          </w:rPr>
          <w:delText xml:space="preserve">วิจัยของ </w:delText>
        </w:r>
      </w:del>
      <w:r w:rsidR="00A06E7C" w:rsidRPr="008652F5">
        <w:rPr>
          <w:rFonts w:cstheme="minorBidi"/>
          <w:szCs w:val="32"/>
        </w:rPr>
        <w:t>Carl Benedikt Frey and Michael A. Osborne (2013)</w:t>
      </w:r>
      <w:r w:rsidR="007D202D" w:rsidRPr="008652F5">
        <w:rPr>
          <w:rFonts w:cstheme="minorBidi" w:hint="cs"/>
          <w:szCs w:val="32"/>
          <w:cs/>
        </w:rPr>
        <w:t xml:space="preserve"> </w:t>
      </w:r>
      <w:r w:rsidR="00A06E7C" w:rsidRPr="008652F5">
        <w:rPr>
          <w:rFonts w:cstheme="minorBidi" w:hint="cs"/>
          <w:szCs w:val="32"/>
          <w:cs/>
        </w:rPr>
        <w:t xml:space="preserve">สรุปไว้ว่าการเข้ามามีบทบาทของเทคโนโลยีในตลาดแรงงาน </w:t>
      </w:r>
      <w:r w:rsidRPr="008652F5">
        <w:rPr>
          <w:rFonts w:cstheme="minorBidi" w:hint="cs"/>
          <w:szCs w:val="32"/>
          <w:cs/>
        </w:rPr>
        <w:t>ทำให้</w:t>
      </w:r>
      <w:r w:rsidRPr="008652F5">
        <w:rPr>
          <w:rFonts w:cstheme="minorBidi"/>
          <w:szCs w:val="32"/>
        </w:rPr>
        <w:t xml:space="preserve"> 47%</w:t>
      </w:r>
      <w:r w:rsidRPr="008652F5">
        <w:rPr>
          <w:rFonts w:cstheme="minorBidi" w:hint="cs"/>
          <w:szCs w:val="32"/>
          <w:cs/>
        </w:rPr>
        <w:t xml:space="preserve"> ของแรงงานในอเมริกามีโอกาสเสี่ยงสูงที่จะตกงาน นอกจากการเข้ามาทดแทนของเทคโนโลยีในการทำงานโดยตรงแล้ว เทคโนโลยียังเข้ามามีส่วนกับการปรับเปลี่ยนพฤติกรรมของมนุษย์ ทำให้รูปแบบงานที่จะเกิดขึ้นในอนาคตจะมีการเปลี่ยนแปลง งานบางประเภทจะหายไป และเกิดงานใหม่ขึ้นมาทดแทน</w:t>
      </w:r>
      <w:r w:rsidR="004F51E4" w:rsidRPr="008652F5">
        <w:rPr>
          <w:rFonts w:cstheme="minorBidi" w:hint="cs"/>
          <w:szCs w:val="32"/>
          <w:cs/>
        </w:rPr>
        <w:t xml:space="preserve"> สิ่งเหล่า</w:t>
      </w:r>
      <w:ins w:id="2" w:author="Tanapong Potipiti" w:date="2020-03-29T16:50:00Z">
        <w:r w:rsidR="00A55D71">
          <w:rPr>
            <w:rFonts w:cstheme="minorBidi" w:hint="cs"/>
            <w:szCs w:val="32"/>
            <w:cs/>
          </w:rPr>
          <w:t>นี</w:t>
        </w:r>
      </w:ins>
      <w:ins w:id="3" w:author="Tanapong Potipiti" w:date="2020-03-29T16:51:00Z">
        <w:r w:rsidR="00A55D71">
          <w:rPr>
            <w:rFonts w:cstheme="minorBidi" w:hint="cs"/>
            <w:szCs w:val="32"/>
            <w:cs/>
          </w:rPr>
          <w:t>้</w:t>
        </w:r>
      </w:ins>
      <w:r w:rsidR="004F51E4" w:rsidRPr="008652F5">
        <w:rPr>
          <w:rFonts w:cstheme="minorBidi" w:hint="cs"/>
          <w:szCs w:val="32"/>
          <w:cs/>
        </w:rPr>
        <w:t>แสดงให้เห็นถึงความจำเป็นที่แรงงาน</w:t>
      </w:r>
      <w:del w:id="4" w:author="Tanapong Potipiti" w:date="2020-03-29T16:51:00Z">
        <w:r w:rsidR="004F51E4" w:rsidRPr="008652F5" w:rsidDel="00A55D71">
          <w:rPr>
            <w:rFonts w:cstheme="minorBidi" w:hint="cs"/>
            <w:szCs w:val="32"/>
            <w:cs/>
          </w:rPr>
          <w:delText>ทั้งแรงงานที่มีอยู่เดิมในระบบ และแรงงานที่กำลังจะเกิดขึ้นใหม่ในระยะเวลาอันใกล้ ว่า</w:delText>
        </w:r>
      </w:del>
      <w:r w:rsidR="004F51E4" w:rsidRPr="008652F5">
        <w:rPr>
          <w:rFonts w:cstheme="minorBidi" w:hint="cs"/>
          <w:szCs w:val="32"/>
          <w:cs/>
        </w:rPr>
        <w:t>จะต้องมีการปรับตัวให้สอดคล้องกับความต้องการของตลาดแรงงานในอนาคต</w:t>
      </w:r>
      <w:commentRangeStart w:id="5"/>
      <w:r w:rsidR="004F51E4" w:rsidRPr="008652F5">
        <w:rPr>
          <w:rFonts w:cstheme="minorBidi" w:hint="cs"/>
          <w:szCs w:val="32"/>
          <w:cs/>
        </w:rPr>
        <w:t xml:space="preserve"> </w:t>
      </w:r>
      <w:commentRangeEnd w:id="5"/>
      <w:r w:rsidR="00A55D71">
        <w:rPr>
          <w:rStyle w:val="CommentReference"/>
          <w:rFonts w:cstheme="minorBidi"/>
        </w:rPr>
        <w:commentReference w:id="5"/>
      </w:r>
      <w:r w:rsidR="004F51E4" w:rsidRPr="008652F5">
        <w:rPr>
          <w:rFonts w:cstheme="minorBidi" w:hint="cs"/>
          <w:szCs w:val="32"/>
          <w:cs/>
        </w:rPr>
        <w:t>การจัดสรรแรงงานให้สอดคล้องไปกับพฤติกรรมที่เปลี่ยนแปลงไป รวมไปจนถึงการจัดสรรทักษะความสามารถให้สอดคล้องไปรูปแบบงานที่เกิดขึ้นในช่วง</w:t>
      </w:r>
      <w:commentRangeStart w:id="6"/>
      <w:r w:rsidR="004F51E4" w:rsidRPr="008652F5">
        <w:rPr>
          <w:rFonts w:cstheme="minorBidi" w:hint="cs"/>
          <w:szCs w:val="32"/>
          <w:cs/>
        </w:rPr>
        <w:t>เวลานั้น</w:t>
      </w:r>
      <w:commentRangeEnd w:id="6"/>
      <w:r w:rsidR="00A55D71">
        <w:rPr>
          <w:rStyle w:val="CommentReference"/>
          <w:rFonts w:cstheme="minorBidi"/>
        </w:rPr>
        <w:commentReference w:id="6"/>
      </w:r>
      <w:r w:rsidR="004F51E4" w:rsidRPr="008652F5">
        <w:rPr>
          <w:rFonts w:cstheme="minorBidi" w:hint="cs"/>
          <w:szCs w:val="32"/>
          <w:cs/>
        </w:rPr>
        <w:t xml:space="preserve"> จะเป็นการเพิ่มมูลค่าให้กับแรงงานทั้งยังช่วยลดอัตราการว่างงานอันเนื่องมาจากการการป</w:t>
      </w:r>
      <w:r w:rsidR="00E05E96" w:rsidRPr="008652F5">
        <w:rPr>
          <w:rFonts w:cstheme="minorBidi" w:hint="cs"/>
          <w:szCs w:val="32"/>
          <w:cs/>
        </w:rPr>
        <w:t>ฏิวัติ</w:t>
      </w:r>
      <w:r w:rsidR="00E05E96" w:rsidRPr="00A55D71">
        <w:rPr>
          <w:rFonts w:cstheme="minorBidi" w:hint="cs"/>
          <w:szCs w:val="32"/>
          <w:highlight w:val="yellow"/>
          <w:cs/>
          <w:rPrChange w:id="7" w:author="Tanapong Potipiti" w:date="2020-03-29T16:53:00Z">
            <w:rPr>
              <w:rFonts w:cstheme="minorBidi" w:hint="cs"/>
              <w:szCs w:val="32"/>
              <w:cs/>
            </w:rPr>
          </w:rPrChange>
        </w:rPr>
        <w:t>อุสา</w:t>
      </w:r>
      <w:r w:rsidR="00E05E96" w:rsidRPr="008652F5">
        <w:rPr>
          <w:rFonts w:cstheme="minorBidi" w:hint="cs"/>
          <w:szCs w:val="32"/>
          <w:cs/>
        </w:rPr>
        <w:t>หกรรมเทคโนโลยี</w:t>
      </w:r>
      <w:r w:rsidR="00512560">
        <w:rPr>
          <w:rFonts w:cstheme="minorBidi" w:hint="cs"/>
          <w:szCs w:val="32"/>
          <w:cs/>
        </w:rPr>
        <w:t>ในครั้งนี้</w:t>
      </w:r>
    </w:p>
    <w:p w14:paraId="4C30D3EE" w14:textId="64B36E05" w:rsidR="00512560" w:rsidRDefault="00512560" w:rsidP="00631EF3">
      <w:pPr>
        <w:pStyle w:val="ListParagraph"/>
        <w:ind w:left="0" w:firstLine="720"/>
        <w:rPr>
          <w:rFonts w:ascii="Cordia New" w:hAnsi="Cordia New"/>
          <w:szCs w:val="32"/>
        </w:rPr>
      </w:pPr>
      <w:r>
        <w:rPr>
          <w:rFonts w:cstheme="minorBidi" w:hint="cs"/>
          <w:szCs w:val="32"/>
          <w:cs/>
        </w:rPr>
        <w:t>กลไกการ</w:t>
      </w:r>
      <w:r w:rsidR="002E6361">
        <w:rPr>
          <w:rFonts w:cstheme="minorBidi" w:hint="cs"/>
          <w:szCs w:val="32"/>
          <w:cs/>
        </w:rPr>
        <w:t>จัดสรรและ</w:t>
      </w:r>
      <w:r>
        <w:rPr>
          <w:rFonts w:cstheme="minorBidi" w:hint="cs"/>
          <w:szCs w:val="32"/>
          <w:cs/>
        </w:rPr>
        <w:t>พัฒนาทุนมนุษย์ให้สอดคล้องกับ</w:t>
      </w:r>
      <w:r w:rsidR="002E6361">
        <w:rPr>
          <w:rFonts w:cstheme="minorBidi" w:hint="cs"/>
          <w:szCs w:val="32"/>
          <w:cs/>
        </w:rPr>
        <w:t>ตลาดแรงงานนั้นเริ่มต้นที่ระบบการศึกษ</w:t>
      </w:r>
      <w:r w:rsidR="00631EF3">
        <w:rPr>
          <w:rFonts w:cstheme="minorBidi" w:hint="cs"/>
          <w:szCs w:val="32"/>
          <w:cs/>
        </w:rPr>
        <w:t xml:space="preserve">า หากระบบการศึกษาสามารถผลิตบุคลากรที่มีทักษะพื้นเหมาะสม </w:t>
      </w:r>
      <w:commentRangeStart w:id="8"/>
      <w:r w:rsidR="00631EF3">
        <w:rPr>
          <w:rFonts w:cstheme="minorBidi" w:hint="cs"/>
          <w:szCs w:val="32"/>
          <w:cs/>
        </w:rPr>
        <w:t>โอกาสที่จะเกิดการตกงานงานจากความไม่สอดคล้องระหว่างแรงงานกับทักษะที่ต้องใช้ก็เป็นไปได้ยาก</w:t>
      </w:r>
      <w:commentRangeEnd w:id="8"/>
      <w:r w:rsidR="00A55D71">
        <w:rPr>
          <w:rStyle w:val="CommentReference"/>
          <w:rFonts w:cstheme="minorBidi"/>
        </w:rPr>
        <w:commentReference w:id="8"/>
      </w:r>
      <w:r w:rsidR="00631EF3">
        <w:rPr>
          <w:rFonts w:cstheme="minorBidi" w:hint="cs"/>
          <w:szCs w:val="32"/>
          <w:cs/>
        </w:rPr>
        <w:t xml:space="preserve"> </w:t>
      </w:r>
      <w:r w:rsidR="002E6361">
        <w:rPr>
          <w:rFonts w:cstheme="minorBidi" w:hint="cs"/>
          <w:szCs w:val="32"/>
          <w:cs/>
        </w:rPr>
        <w:t xml:space="preserve">โดยทักษะพื้นฐานที่เป็นที่ต้องการของตลาดแรงในศตวรรษที่ </w:t>
      </w:r>
      <w:r w:rsidR="002E6361">
        <w:rPr>
          <w:rFonts w:cstheme="minorBidi"/>
          <w:szCs w:val="32"/>
        </w:rPr>
        <w:t xml:space="preserve">21 </w:t>
      </w:r>
      <w:r w:rsidR="002E6361">
        <w:rPr>
          <w:rFonts w:cstheme="minorBidi" w:hint="cs"/>
          <w:szCs w:val="32"/>
          <w:cs/>
        </w:rPr>
        <w:t xml:space="preserve">นั้น </w:t>
      </w:r>
      <w:r w:rsidR="002E6361">
        <w:rPr>
          <w:rFonts w:cstheme="minorBidi"/>
          <w:szCs w:val="32"/>
        </w:rPr>
        <w:t xml:space="preserve">World Economic Forum </w:t>
      </w:r>
      <w:r w:rsidR="002E6361">
        <w:rPr>
          <w:rFonts w:cstheme="minorBidi" w:hint="cs"/>
          <w:szCs w:val="32"/>
          <w:cs/>
        </w:rPr>
        <w:t xml:space="preserve">ทำการสำรวจและวิเคราะห์ สรุปมาเป็น </w:t>
      </w:r>
      <w:r w:rsidR="002E6361">
        <w:rPr>
          <w:rFonts w:cstheme="minorBidi"/>
          <w:szCs w:val="32"/>
        </w:rPr>
        <w:t xml:space="preserve">16 </w:t>
      </w:r>
      <w:r w:rsidR="002E6361">
        <w:rPr>
          <w:rFonts w:cstheme="minorBidi" w:hint="cs"/>
          <w:szCs w:val="32"/>
          <w:cs/>
        </w:rPr>
        <w:t xml:space="preserve">ทักษะ โดยสามารถแบ่งออกได้เป็น </w:t>
      </w:r>
      <w:r w:rsidR="002E6361">
        <w:rPr>
          <w:rFonts w:cstheme="minorBidi"/>
          <w:szCs w:val="32"/>
        </w:rPr>
        <w:t xml:space="preserve">3 </w:t>
      </w:r>
      <w:r w:rsidR="002E6361">
        <w:rPr>
          <w:rFonts w:cstheme="minorBidi" w:hint="cs"/>
          <w:szCs w:val="32"/>
          <w:cs/>
        </w:rPr>
        <w:t xml:space="preserve">กลุ่มใหญ่ ได้แก่ </w:t>
      </w:r>
      <w:r w:rsidR="002E6361" w:rsidRPr="008652F5">
        <w:rPr>
          <w:rFonts w:ascii="Cordia New" w:hAnsi="Cordia New"/>
          <w:szCs w:val="32"/>
        </w:rPr>
        <w:t>1.</w:t>
      </w:r>
      <w:r w:rsidR="002E6361" w:rsidRPr="008652F5">
        <w:rPr>
          <w:rFonts w:ascii="Cordia New" w:hAnsi="Cordia New" w:hint="cs"/>
          <w:szCs w:val="32"/>
          <w:cs/>
        </w:rPr>
        <w:t xml:space="preserve">ความรู้พื้นฐาน </w:t>
      </w:r>
      <w:r w:rsidR="002E6361" w:rsidRPr="008652F5">
        <w:rPr>
          <w:rFonts w:ascii="Cordia New" w:hAnsi="Cordia New"/>
          <w:szCs w:val="32"/>
        </w:rPr>
        <w:t>(Foundation literacies)</w:t>
      </w:r>
      <w:r w:rsidR="002E6361" w:rsidRPr="008652F5">
        <w:rPr>
          <w:rFonts w:ascii="Cordia New" w:hAnsi="Cordia New" w:hint="cs"/>
          <w:szCs w:val="32"/>
          <w:cs/>
        </w:rPr>
        <w:t xml:space="preserve"> </w:t>
      </w:r>
      <w:r w:rsidR="002E6361" w:rsidRPr="008652F5">
        <w:rPr>
          <w:rFonts w:ascii="Cordia New" w:hAnsi="Cordia New"/>
          <w:szCs w:val="32"/>
        </w:rPr>
        <w:t xml:space="preserve">2. </w:t>
      </w:r>
      <w:r w:rsidR="002E6361" w:rsidRPr="008652F5">
        <w:rPr>
          <w:rFonts w:ascii="Cordia New" w:hAnsi="Cordia New" w:hint="cs"/>
          <w:szCs w:val="32"/>
          <w:cs/>
        </w:rPr>
        <w:t>การแก้ไขปัญหาและการทำงานร่วมกับผู้อื่น</w:t>
      </w:r>
      <w:r w:rsidR="002E6361" w:rsidRPr="008652F5">
        <w:rPr>
          <w:rFonts w:ascii="Cordia New" w:hAnsi="Cordia New"/>
          <w:szCs w:val="32"/>
        </w:rPr>
        <w:t xml:space="preserve"> (Competencies) 3. </w:t>
      </w:r>
      <w:r w:rsidR="002E6361" w:rsidRPr="008652F5">
        <w:rPr>
          <w:rFonts w:ascii="Cordia New" w:hAnsi="Cordia New" w:hint="cs"/>
          <w:szCs w:val="32"/>
          <w:cs/>
        </w:rPr>
        <w:t>อุปนิสัยเฉพาะตัว</w:t>
      </w:r>
      <w:r w:rsidR="002E6361" w:rsidRPr="008652F5">
        <w:rPr>
          <w:rFonts w:ascii="Cordia New" w:hAnsi="Cordia New"/>
          <w:szCs w:val="32"/>
        </w:rPr>
        <w:t xml:space="preserve"> (Character Qualities)</w:t>
      </w:r>
      <w:r w:rsidR="0022350B">
        <w:rPr>
          <w:rFonts w:ascii="Cordia New" w:hAnsi="Cordia New" w:hint="cs"/>
          <w:szCs w:val="32"/>
          <w:cs/>
        </w:rPr>
        <w:t xml:space="preserve"> โดยแรงงานในแต่ละคนนั้นก็ควรจะมีทักษะเหล่านี้ให้ครบถ้วน เพียงแต่ในแต่ละตัวบุคคล หรืออาชีพนั้น ก็จะมีความถนัดในแต่ละทักษะที่ต่างกันออกไป ตัวอย่างเช่น นักคณิตศาสตร์ ก็จะมีระดับความสามารถในด้าน ตัวเลขกับการคิดวิเคราะห์ที่สูงกว่าความสามารถด้านอื่น</w:t>
      </w:r>
    </w:p>
    <w:p w14:paraId="444C0281" w14:textId="3308FAE9" w:rsidR="0022350B" w:rsidRDefault="0022350B" w:rsidP="00631EF3">
      <w:pPr>
        <w:pStyle w:val="ListParagraph"/>
        <w:ind w:left="0" w:firstLine="720"/>
        <w:rPr>
          <w:rFonts w:ascii="Cordia New" w:hAnsi="Cordia New"/>
          <w:szCs w:val="32"/>
        </w:rPr>
      </w:pPr>
    </w:p>
    <w:p w14:paraId="7A8E93A2" w14:textId="77777777" w:rsidR="0022350B" w:rsidRPr="008652F5" w:rsidRDefault="0022350B" w:rsidP="00631EF3">
      <w:pPr>
        <w:pStyle w:val="ListParagraph"/>
        <w:ind w:left="0" w:firstLine="720"/>
        <w:rPr>
          <w:rFonts w:cstheme="minorBidi"/>
          <w:szCs w:val="32"/>
          <w:cs/>
        </w:rPr>
      </w:pPr>
    </w:p>
    <w:p w14:paraId="6DA85FDC" w14:textId="3F91FF6B" w:rsidR="008550DF" w:rsidRPr="008652F5" w:rsidRDefault="008550DF" w:rsidP="00F47E67">
      <w:pPr>
        <w:jc w:val="center"/>
        <w:rPr>
          <w:rFonts w:ascii="Cordia New" w:hAnsi="Cordia New" w:cs="Cordia New"/>
        </w:rPr>
      </w:pPr>
      <w:r w:rsidRPr="008652F5">
        <w:rPr>
          <w:rFonts w:ascii="Cordia New" w:hAnsi="Cordia New" w:cs="Cordia New" w:hint="cs"/>
          <w:cs/>
        </w:rPr>
        <w:lastRenderedPageBreak/>
        <w:t>ตาราง</w:t>
      </w:r>
      <w:r w:rsidRPr="008652F5">
        <w:rPr>
          <w:rFonts w:ascii="Cordia New" w:hAnsi="Cordia New" w:cs="Cordia New"/>
        </w:rPr>
        <w:t xml:space="preserve"> 1: </w:t>
      </w:r>
      <w:r w:rsidRPr="008652F5">
        <w:rPr>
          <w:rFonts w:ascii="Cordia New" w:hAnsi="Cordia New" w:cs="Cordia New" w:hint="cs"/>
          <w:cs/>
        </w:rPr>
        <w:t xml:space="preserve">ตารางแสดงทักษะพื้นฐานที่ถูกระบุไว้ใน </w:t>
      </w:r>
      <w:r w:rsidRPr="008652F5">
        <w:rPr>
          <w:rFonts w:ascii="Cordia New" w:hAnsi="Cordia New" w:cs="Cordia New"/>
        </w:rPr>
        <w:t>World Economic Forum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375"/>
        <w:gridCol w:w="3115"/>
      </w:tblGrid>
      <w:tr w:rsidR="008550DF" w:rsidRPr="008652F5" w14:paraId="2F47652B" w14:textId="77777777" w:rsidTr="00065BCF">
        <w:trPr>
          <w:trHeight w:val="370"/>
          <w:jc w:val="center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BE03074" w14:textId="3456B44C" w:rsidR="008550DF" w:rsidRPr="008652F5" w:rsidRDefault="00F47E67" w:rsidP="00F47E67">
            <w:pPr>
              <w:jc w:val="center"/>
              <w:rPr>
                <w:b/>
                <w:bCs/>
              </w:rPr>
            </w:pPr>
            <w:r w:rsidRPr="008652F5">
              <w:rPr>
                <w:b/>
                <w:bCs/>
              </w:rPr>
              <w:t>Foundation literacies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AFB20C" w14:textId="633A1063" w:rsidR="008550DF" w:rsidRPr="008652F5" w:rsidRDefault="00F47E67" w:rsidP="00F47E67">
            <w:pPr>
              <w:jc w:val="center"/>
              <w:rPr>
                <w:b/>
                <w:bCs/>
              </w:rPr>
            </w:pPr>
            <w:r w:rsidRPr="008652F5">
              <w:rPr>
                <w:b/>
                <w:bCs/>
              </w:rPr>
              <w:t>Competencies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4E6361" w14:textId="191DA4B7" w:rsidR="008550DF" w:rsidRPr="008652F5" w:rsidRDefault="00F47E67" w:rsidP="00F47E67">
            <w:pPr>
              <w:jc w:val="center"/>
              <w:rPr>
                <w:b/>
                <w:bCs/>
              </w:rPr>
            </w:pPr>
            <w:r w:rsidRPr="008652F5">
              <w:rPr>
                <w:b/>
                <w:bCs/>
              </w:rPr>
              <w:t>Character Qualities</w:t>
            </w:r>
          </w:p>
        </w:tc>
      </w:tr>
      <w:tr w:rsidR="008550DF" w:rsidRPr="008652F5" w14:paraId="704F67A2" w14:textId="77777777" w:rsidTr="00065BCF">
        <w:trPr>
          <w:trHeight w:val="363"/>
          <w:jc w:val="center"/>
        </w:trPr>
        <w:tc>
          <w:tcPr>
            <w:tcW w:w="2785" w:type="dxa"/>
            <w:tcBorders>
              <w:bottom w:val="nil"/>
            </w:tcBorders>
          </w:tcPr>
          <w:p w14:paraId="6100EFCC" w14:textId="68FF9545" w:rsidR="008550DF" w:rsidRPr="008652F5" w:rsidRDefault="00F47E67" w:rsidP="00F47E67">
            <w:pPr>
              <w:jc w:val="center"/>
            </w:pPr>
            <w:r w:rsidRPr="008652F5">
              <w:t>Literacy</w:t>
            </w:r>
          </w:p>
        </w:tc>
        <w:tc>
          <w:tcPr>
            <w:tcW w:w="2375" w:type="dxa"/>
            <w:tcBorders>
              <w:bottom w:val="nil"/>
            </w:tcBorders>
          </w:tcPr>
          <w:p w14:paraId="7BFC4264" w14:textId="70B8547D" w:rsidR="008550DF" w:rsidRPr="008652F5" w:rsidRDefault="00F47E67" w:rsidP="00F47E67">
            <w:pPr>
              <w:jc w:val="center"/>
            </w:pPr>
            <w:r w:rsidRPr="008652F5">
              <w:t>Critical thinking</w:t>
            </w:r>
          </w:p>
        </w:tc>
        <w:tc>
          <w:tcPr>
            <w:tcW w:w="3115" w:type="dxa"/>
            <w:tcBorders>
              <w:bottom w:val="nil"/>
            </w:tcBorders>
          </w:tcPr>
          <w:p w14:paraId="178BFC01" w14:textId="30F4A3B9" w:rsidR="008550DF" w:rsidRPr="008652F5" w:rsidRDefault="00F47E67" w:rsidP="00F47E67">
            <w:pPr>
              <w:jc w:val="center"/>
            </w:pPr>
            <w:r w:rsidRPr="008652F5">
              <w:t>Curiosity</w:t>
            </w:r>
          </w:p>
        </w:tc>
      </w:tr>
      <w:tr w:rsidR="008550DF" w:rsidRPr="008652F5" w14:paraId="0D20F8DE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3147B7AD" w14:textId="3B138A80" w:rsidR="008550DF" w:rsidRPr="008652F5" w:rsidRDefault="00F47E67" w:rsidP="00F47E67">
            <w:pPr>
              <w:jc w:val="center"/>
            </w:pPr>
            <w:r w:rsidRPr="008652F5">
              <w:t>Numeracy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275E2B36" w14:textId="5E6DCCD9" w:rsidR="008550DF" w:rsidRPr="008652F5" w:rsidRDefault="00F47E67" w:rsidP="00F47E67">
            <w:pPr>
              <w:jc w:val="center"/>
            </w:pPr>
            <w:r w:rsidRPr="008652F5">
              <w:t>Creativity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62AC7568" w14:textId="34E86E7D" w:rsidR="008550DF" w:rsidRPr="008652F5" w:rsidRDefault="00F47E67" w:rsidP="00F47E67">
            <w:pPr>
              <w:jc w:val="center"/>
            </w:pPr>
            <w:r w:rsidRPr="008652F5">
              <w:t>Initiative</w:t>
            </w:r>
          </w:p>
        </w:tc>
      </w:tr>
      <w:tr w:rsidR="008550DF" w:rsidRPr="008652F5" w14:paraId="3D85443F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44F80735" w14:textId="219EFC3B" w:rsidR="008550DF" w:rsidRPr="008652F5" w:rsidRDefault="00F47E67" w:rsidP="00F47E67">
            <w:pPr>
              <w:jc w:val="center"/>
            </w:pPr>
            <w:r w:rsidRPr="008652F5">
              <w:t>Scientific literacy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7A395CAF" w14:textId="09E5FE21" w:rsidR="008550DF" w:rsidRPr="008652F5" w:rsidRDefault="00F47E67" w:rsidP="00F47E67">
            <w:pPr>
              <w:jc w:val="center"/>
            </w:pPr>
            <w:r w:rsidRPr="008652F5">
              <w:t>Communication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05A59D04" w14:textId="3307AB30" w:rsidR="008550DF" w:rsidRPr="008652F5" w:rsidRDefault="00F47E67" w:rsidP="00F47E67">
            <w:pPr>
              <w:jc w:val="center"/>
            </w:pPr>
            <w:r w:rsidRPr="008652F5">
              <w:t>Persistence/grit</w:t>
            </w:r>
          </w:p>
        </w:tc>
      </w:tr>
      <w:tr w:rsidR="008550DF" w:rsidRPr="008652F5" w14:paraId="683BACEB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3C97FBA7" w14:textId="406B04E5" w:rsidR="008550DF" w:rsidRPr="008652F5" w:rsidRDefault="00F47E67" w:rsidP="00F47E67">
            <w:pPr>
              <w:jc w:val="center"/>
            </w:pPr>
            <w:r w:rsidRPr="008652F5">
              <w:t>ICT literacy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2D9E1C8C" w14:textId="5C8AE5DF" w:rsidR="008550DF" w:rsidRPr="008652F5" w:rsidRDefault="00F47E67" w:rsidP="00F47E67">
            <w:pPr>
              <w:jc w:val="center"/>
            </w:pPr>
            <w:r w:rsidRPr="008652F5">
              <w:t>Collaboration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25B9E966" w14:textId="1AA91D13" w:rsidR="008550DF" w:rsidRPr="008652F5" w:rsidRDefault="00F47E67" w:rsidP="00F47E67">
            <w:pPr>
              <w:jc w:val="center"/>
            </w:pPr>
            <w:r w:rsidRPr="008652F5">
              <w:t>Adaptability</w:t>
            </w:r>
          </w:p>
        </w:tc>
      </w:tr>
      <w:tr w:rsidR="008550DF" w:rsidRPr="008652F5" w14:paraId="5B80C6D1" w14:textId="77777777" w:rsidTr="00065BCF">
        <w:trPr>
          <w:trHeight w:val="363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54659C6B" w14:textId="0E7BB5F0" w:rsidR="008550DF" w:rsidRPr="008652F5" w:rsidRDefault="00F47E67" w:rsidP="00F47E67">
            <w:pPr>
              <w:jc w:val="center"/>
            </w:pPr>
            <w:r w:rsidRPr="008652F5">
              <w:t>Financial literacy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592EA809" w14:textId="77777777" w:rsidR="008550DF" w:rsidRPr="008652F5" w:rsidRDefault="008550DF" w:rsidP="00F47E67">
            <w:pPr>
              <w:jc w:val="center"/>
            </w:pP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6DF14213" w14:textId="4DC73361" w:rsidR="008550DF" w:rsidRPr="008652F5" w:rsidRDefault="00F47E67" w:rsidP="00F47E67">
            <w:pPr>
              <w:jc w:val="center"/>
            </w:pPr>
            <w:r w:rsidRPr="008652F5">
              <w:t>Leadership</w:t>
            </w:r>
          </w:p>
        </w:tc>
      </w:tr>
      <w:tr w:rsidR="008550DF" w:rsidRPr="008652F5" w14:paraId="66989C2B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</w:tcBorders>
          </w:tcPr>
          <w:p w14:paraId="765819C3" w14:textId="0A183CB7" w:rsidR="008550DF" w:rsidRPr="008652F5" w:rsidRDefault="00F47E67" w:rsidP="00F47E67">
            <w:pPr>
              <w:jc w:val="center"/>
            </w:pPr>
            <w:r w:rsidRPr="008652F5">
              <w:t>Cultural and civic literacy</w:t>
            </w:r>
          </w:p>
        </w:tc>
        <w:tc>
          <w:tcPr>
            <w:tcW w:w="2375" w:type="dxa"/>
            <w:tcBorders>
              <w:top w:val="nil"/>
            </w:tcBorders>
          </w:tcPr>
          <w:p w14:paraId="2CE145E0" w14:textId="77777777" w:rsidR="008550DF" w:rsidRPr="008652F5" w:rsidRDefault="008550DF" w:rsidP="00F47E67">
            <w:pPr>
              <w:jc w:val="center"/>
            </w:pPr>
          </w:p>
        </w:tc>
        <w:tc>
          <w:tcPr>
            <w:tcW w:w="3115" w:type="dxa"/>
            <w:tcBorders>
              <w:top w:val="nil"/>
            </w:tcBorders>
          </w:tcPr>
          <w:p w14:paraId="59427BEA" w14:textId="0703021A" w:rsidR="008550DF" w:rsidRPr="008652F5" w:rsidRDefault="00F47E67" w:rsidP="00F47E67">
            <w:pPr>
              <w:jc w:val="center"/>
            </w:pPr>
            <w:r w:rsidRPr="008652F5">
              <w:t>Social and cultural awareness</w:t>
            </w:r>
          </w:p>
        </w:tc>
      </w:tr>
    </w:tbl>
    <w:p w14:paraId="21FACC51" w14:textId="77777777" w:rsidR="008550DF" w:rsidRPr="008652F5" w:rsidRDefault="008550DF"/>
    <w:p w14:paraId="4A55D9AD" w14:textId="64F2AA81" w:rsidR="003F7F31" w:rsidRPr="008652F5" w:rsidRDefault="001B2BC4" w:rsidP="0022350B">
      <w:pPr>
        <w:rPr>
          <w:rFonts w:hint="cs"/>
          <w:cs/>
        </w:rPr>
      </w:pPr>
      <w:r w:rsidRPr="008652F5">
        <w:rPr>
          <w:rFonts w:hint="cs"/>
          <w:cs/>
        </w:rPr>
        <w:t>เพื่อที่จะศึกษามูลค่าของแต่ละทักษะจึงจำเป็นต้อง</w:t>
      </w:r>
      <w:r w:rsidR="003949E7" w:rsidRPr="008652F5">
        <w:rPr>
          <w:rFonts w:hint="cs"/>
          <w:cs/>
        </w:rPr>
        <w:t>หา</w:t>
      </w:r>
      <w:r w:rsidR="0022350B">
        <w:rPr>
          <w:rFonts w:hint="cs"/>
          <w:cs/>
        </w:rPr>
        <w:t>กลุ่ม</w:t>
      </w:r>
      <w:r w:rsidRPr="008652F5">
        <w:rPr>
          <w:rFonts w:hint="cs"/>
          <w:cs/>
        </w:rPr>
        <w:t>ของทักษะที่จะสามารถอธิบายทุกอาชีพ</w:t>
      </w:r>
      <w:commentRangeStart w:id="9"/>
      <w:r w:rsidRPr="008652F5">
        <w:rPr>
          <w:rFonts w:hint="cs"/>
          <w:cs/>
        </w:rPr>
        <w:t>ได้</w:t>
      </w:r>
      <w:commentRangeEnd w:id="9"/>
      <w:r w:rsidR="00DE4DC6">
        <w:rPr>
          <w:rStyle w:val="CommentReference"/>
        </w:rPr>
        <w:commentReference w:id="9"/>
      </w:r>
      <w:r w:rsidR="00D17FF3" w:rsidRPr="008652F5">
        <w:t xml:space="preserve"> </w:t>
      </w:r>
      <w:r w:rsidRPr="008652F5">
        <w:rPr>
          <w:rFonts w:hint="cs"/>
          <w:cs/>
        </w:rPr>
        <w:t>โดยที่ทุกอาชีพจะมีระดับความมากน้อยของแต่ละทักษะที่ต่างกันออกไป ทักษะใดถูกใช้</w:t>
      </w:r>
      <w:r w:rsidR="003949E7" w:rsidRPr="008652F5">
        <w:rPr>
          <w:rFonts w:hint="cs"/>
          <w:cs/>
        </w:rPr>
        <w:t xml:space="preserve">ในอาชีพนั้นมากก็จะมีระดับคะแนนที่สูง </w:t>
      </w:r>
    </w:p>
    <w:p w14:paraId="06D7A12D" w14:textId="4145FD3F" w:rsidR="005B3452" w:rsidRPr="008652F5" w:rsidRDefault="00D17FF3" w:rsidP="00D17FF3">
      <w:pPr>
        <w:rPr>
          <w:cs/>
        </w:rPr>
      </w:pPr>
      <w:r w:rsidRPr="008652F5">
        <w:tab/>
      </w:r>
      <w:r w:rsidR="00C440CA" w:rsidRPr="008652F5">
        <w:rPr>
          <w:rFonts w:hint="cs"/>
          <w:cs/>
        </w:rPr>
        <w:t>ในงาน</w:t>
      </w:r>
      <w:del w:id="10" w:author="Tanapong Potipiti" w:date="2020-03-29T16:57:00Z">
        <w:r w:rsidR="00C440CA" w:rsidRPr="008652F5" w:rsidDel="00DE4DC6">
          <w:rPr>
            <w:rFonts w:hint="cs"/>
            <w:cs/>
          </w:rPr>
          <w:delText>น</w:delText>
        </w:r>
      </w:del>
      <w:r w:rsidR="00C440CA" w:rsidRPr="008652F5">
        <w:rPr>
          <w:rFonts w:hint="cs"/>
          <w:cs/>
        </w:rPr>
        <w:t xml:space="preserve">นี้เราจะศึกษามูลค่าของทักษะในตลาดแรงงานไทย </w:t>
      </w:r>
      <w:r w:rsidR="00065BCF">
        <w:rPr>
          <w:rFonts w:hint="cs"/>
          <w:cs/>
        </w:rPr>
        <w:t>โดยใช้ข้อมูลการสำรวจภาวะการทำงานของประชากรทั่วราชอาณาจักร</w:t>
      </w:r>
      <w:r w:rsidR="00C440CA" w:rsidRPr="008652F5">
        <w:rPr>
          <w:rFonts w:hint="cs"/>
          <w:cs/>
        </w:rPr>
        <w:t>ตั้งแต่อดีตถึงปัจจุบัน</w:t>
      </w:r>
      <w:r w:rsidR="00065BCF">
        <w:rPr>
          <w:rFonts w:hint="cs"/>
          <w:cs/>
        </w:rPr>
        <w:t>ประกอบกับการหากลุ่มทักษะและระดับความสามารถของแต่ละอาชีพในกลุ่มทักษะ</w:t>
      </w:r>
      <w:r w:rsidR="00C440CA" w:rsidRPr="008652F5">
        <w:rPr>
          <w:rFonts w:hint="cs"/>
          <w:cs/>
        </w:rPr>
        <w:t>เพื่อศึกษามูลค่าของทักษะที่เกิดขึ้นตั้งแต่อดีตถึงปัจจุบันเพื่อเข้าใจถึงสภาพความต้องการของตลาดแรงงานในปัจจุบัน</w:t>
      </w:r>
      <w:r w:rsidR="00065BCF">
        <w:rPr>
          <w:rFonts w:hint="cs"/>
          <w:cs/>
        </w:rPr>
        <w:t xml:space="preserve"> </w:t>
      </w:r>
      <w:commentRangeStart w:id="11"/>
      <w:r w:rsidR="00CF67E2">
        <w:rPr>
          <w:rFonts w:hint="cs"/>
          <w:cs/>
        </w:rPr>
        <w:t>โดยผลการวิจัยจะเป็นประโยชน์ต่อการนำไปพัฒนาศักยภาพแรงงานในอนาคต</w:t>
      </w:r>
      <w:commentRangeEnd w:id="11"/>
      <w:r w:rsidR="00DE4DC6">
        <w:rPr>
          <w:rStyle w:val="CommentReference"/>
        </w:rPr>
        <w:commentReference w:id="11"/>
      </w:r>
    </w:p>
    <w:p w14:paraId="50BAF16F" w14:textId="2ECD1F91" w:rsidR="00C440CA" w:rsidRPr="008652F5" w:rsidRDefault="00C440CA" w:rsidP="00D17FF3"/>
    <w:p w14:paraId="37E46DEA" w14:textId="2807FEC0" w:rsidR="00C440CA" w:rsidRDefault="00C440CA" w:rsidP="00D17FF3">
      <w:pPr>
        <w:rPr>
          <w:ins w:id="12" w:author="Tanapong Potipiti" w:date="2020-03-29T16:59:00Z"/>
          <w:b/>
          <w:bCs/>
        </w:rPr>
      </w:pPr>
      <w:r w:rsidRPr="008652F5">
        <w:rPr>
          <w:b/>
          <w:bCs/>
        </w:rPr>
        <w:t xml:space="preserve">1.2 </w:t>
      </w:r>
      <w:r w:rsidRPr="008652F5">
        <w:rPr>
          <w:rFonts w:hint="cs"/>
          <w:b/>
          <w:bCs/>
          <w:cs/>
        </w:rPr>
        <w:t>วัตถุประสงค์</w:t>
      </w:r>
    </w:p>
    <w:p w14:paraId="55C4DED8" w14:textId="574FFBC0" w:rsidR="00DE4DC6" w:rsidRPr="008652F5" w:rsidRDefault="00DE4DC6" w:rsidP="00D17FF3">
      <w:pPr>
        <w:rPr>
          <w:rFonts w:hint="cs"/>
          <w:b/>
          <w:bCs/>
          <w:cs/>
        </w:rPr>
      </w:pPr>
      <w:ins w:id="13" w:author="Tanapong Potipiti" w:date="2020-03-29T16:59:00Z">
        <w:r>
          <w:rPr>
            <w:b/>
            <w:bCs/>
          </w:rPr>
          <w:tab/>
          <w:t xml:space="preserve">0. </w:t>
        </w:r>
        <w:r>
          <w:rPr>
            <w:rFonts w:hint="cs"/>
            <w:b/>
            <w:bCs/>
            <w:cs/>
          </w:rPr>
          <w:t>หากลุ่มทักษะพื้นฐานของแรงงานโดยรวม</w:t>
        </w:r>
      </w:ins>
    </w:p>
    <w:p w14:paraId="1B8E8102" w14:textId="3CD4E083" w:rsidR="00C440CA" w:rsidRPr="008652F5" w:rsidRDefault="00C440CA" w:rsidP="00D17FF3">
      <w:pPr>
        <w:rPr>
          <w:rFonts w:hint="cs"/>
        </w:rPr>
      </w:pPr>
      <w:r w:rsidRPr="008652F5">
        <w:rPr>
          <w:b/>
          <w:bCs/>
          <w:cs/>
        </w:rPr>
        <w:tab/>
      </w:r>
      <w:r w:rsidRPr="008652F5">
        <w:t xml:space="preserve">1. </w:t>
      </w:r>
      <w:r w:rsidRPr="008652F5">
        <w:rPr>
          <w:rFonts w:hint="cs"/>
          <w:cs/>
        </w:rPr>
        <w:t>เพื่อศึกษาว่ากลุ่มทักษะใดที่</w:t>
      </w:r>
      <w:r w:rsidR="00FF598D" w:rsidRPr="008652F5">
        <w:rPr>
          <w:rFonts w:hint="cs"/>
          <w:cs/>
        </w:rPr>
        <w:t>จำเป็นต่อการทำงาน</w:t>
      </w:r>
      <w:ins w:id="14" w:author="Tanapong Potipiti" w:date="2020-03-29T16:59:00Z">
        <w:r w:rsidR="00DE4DC6">
          <w:rPr>
            <w:rFonts w:hint="cs"/>
            <w:cs/>
          </w:rPr>
          <w:t>ในแต่ละอาชีพ</w:t>
        </w:r>
      </w:ins>
    </w:p>
    <w:p w14:paraId="275F5BD9" w14:textId="47C495AF" w:rsidR="00FF598D" w:rsidRPr="008652F5" w:rsidRDefault="00FF598D" w:rsidP="00D17FF3">
      <w:r w:rsidRPr="008652F5">
        <w:rPr>
          <w:cs/>
        </w:rPr>
        <w:tab/>
      </w:r>
      <w:r w:rsidRPr="008652F5">
        <w:t xml:space="preserve">2. </w:t>
      </w:r>
      <w:r w:rsidRPr="008652F5">
        <w:rPr>
          <w:rFonts w:hint="cs"/>
          <w:cs/>
        </w:rPr>
        <w:t>เพื่อศึกษามูลค่าของแต่ละทักษะ</w:t>
      </w:r>
      <w:ins w:id="15" w:author="Tanapong Potipiti" w:date="2020-03-29T16:59:00Z">
        <w:r w:rsidR="00DE4DC6">
          <w:rPr>
            <w:rFonts w:hint="cs"/>
            <w:cs/>
          </w:rPr>
          <w:t>พื้นฐาน</w:t>
        </w:r>
      </w:ins>
      <w:r w:rsidRPr="008652F5">
        <w:rPr>
          <w:rFonts w:hint="cs"/>
          <w:cs/>
        </w:rPr>
        <w:t>ตั้งแต่อดีตถึงปัจจุบัน</w:t>
      </w:r>
    </w:p>
    <w:p w14:paraId="25FE9C94" w14:textId="66B6CF97" w:rsidR="00FF598D" w:rsidRDefault="00933342" w:rsidP="00D17FF3">
      <w:pPr>
        <w:rPr>
          <w:b/>
          <w:bCs/>
        </w:rPr>
      </w:pPr>
      <w:r w:rsidRPr="00933342">
        <w:rPr>
          <w:b/>
          <w:bCs/>
        </w:rPr>
        <w:t xml:space="preserve">1.3 </w:t>
      </w:r>
      <w:r w:rsidRPr="00933342">
        <w:rPr>
          <w:rFonts w:hint="cs"/>
          <w:b/>
          <w:bCs/>
          <w:cs/>
        </w:rPr>
        <w:t>ขอบเขตการศึกษา</w:t>
      </w:r>
    </w:p>
    <w:p w14:paraId="0E46C381" w14:textId="3CC10372" w:rsidR="00933342" w:rsidRDefault="00933342" w:rsidP="00D17FF3">
      <w:r>
        <w:rPr>
          <w:b/>
          <w:bCs/>
          <w:cs/>
        </w:rPr>
        <w:tab/>
      </w:r>
      <w:r>
        <w:rPr>
          <w:rFonts w:hint="cs"/>
          <w:cs/>
        </w:rPr>
        <w:t>ศึกษาแรงงานในประเทศไทย</w:t>
      </w:r>
      <w:r w:rsidR="00CF67E2">
        <w:rPr>
          <w:rFonts w:hint="cs"/>
          <w:cs/>
        </w:rPr>
        <w:t xml:space="preserve"> โดยอ้างอิงจาก</w:t>
      </w:r>
      <w:r w:rsidR="00CF67E2" w:rsidRPr="00CF67E2">
        <w:rPr>
          <w:cs/>
        </w:rPr>
        <w:t>ข้อมูลการสำรวจภาวะการทำงานของประชากรทั่วราชอาณาจักร</w:t>
      </w:r>
      <w:r w:rsidR="00CF67E2">
        <w:rPr>
          <w:rFonts w:hint="cs"/>
          <w:cs/>
        </w:rPr>
        <w:t>ที่จัดเก็บโดยสำนักงานสถิติแห่งชาติ โดยมี</w:t>
      </w:r>
      <w:r w:rsidR="00CF67E2" w:rsidRPr="00CF67E2">
        <w:rPr>
          <w:cs/>
        </w:rPr>
        <w:t>ตั้งแต่ปี พ.ศ.</w:t>
      </w:r>
      <w:r w:rsidR="00CF67E2" w:rsidRPr="00CF67E2">
        <w:t xml:space="preserve"> 2555 </w:t>
      </w:r>
      <w:r w:rsidR="00CF67E2" w:rsidRPr="00CF67E2">
        <w:rPr>
          <w:cs/>
        </w:rPr>
        <w:t xml:space="preserve">ถึง พ.ศ. </w:t>
      </w:r>
      <w:r w:rsidR="00CF67E2" w:rsidRPr="00CF67E2">
        <w:t>2561</w:t>
      </w:r>
      <w:r w:rsidR="00CF67E2">
        <w:t xml:space="preserve"> </w:t>
      </w:r>
      <w:r w:rsidR="00CF67E2">
        <w:rPr>
          <w:rFonts w:hint="cs"/>
          <w:cs/>
        </w:rPr>
        <w:t xml:space="preserve">ซึ่งในแต่ละปีจะมีข้อมูลจากแรงงานประมาณ </w:t>
      </w:r>
      <w:r w:rsidR="00CF67E2">
        <w:t>200,000</w:t>
      </w:r>
      <w:r w:rsidR="00CF67E2">
        <w:rPr>
          <w:rFonts w:hint="cs"/>
          <w:cs/>
        </w:rPr>
        <w:t xml:space="preserve"> คน </w:t>
      </w:r>
    </w:p>
    <w:p w14:paraId="53AE00B5" w14:textId="555E06DB" w:rsidR="00CF67E2" w:rsidRDefault="00CF67E2" w:rsidP="00D17FF3"/>
    <w:p w14:paraId="1339D701" w14:textId="2CF9F3DE" w:rsidR="00CF67E2" w:rsidRDefault="00CF67E2" w:rsidP="00D17FF3"/>
    <w:p w14:paraId="0C0D4F76" w14:textId="75AE241A" w:rsidR="00CF67E2" w:rsidRDefault="00CF67E2" w:rsidP="00D17FF3"/>
    <w:p w14:paraId="0F7B53A4" w14:textId="7A323C61" w:rsidR="00CF67E2" w:rsidRDefault="00CF67E2" w:rsidP="00CF67E2">
      <w:pPr>
        <w:jc w:val="center"/>
        <w:rPr>
          <w:rFonts w:eastAsia="Sarabun"/>
          <w:bCs/>
        </w:rPr>
      </w:pPr>
      <w:r>
        <w:rPr>
          <w:rFonts w:eastAsia="Sarabun" w:hint="cs"/>
          <w:bCs/>
          <w:cs/>
        </w:rPr>
        <w:t xml:space="preserve">บทที่ </w:t>
      </w:r>
      <w:r>
        <w:rPr>
          <w:rFonts w:eastAsia="Sarabun"/>
          <w:bCs/>
        </w:rPr>
        <w:t>2</w:t>
      </w:r>
    </w:p>
    <w:p w14:paraId="09446A63" w14:textId="1FDE5155" w:rsidR="00CF67E2" w:rsidRPr="00CF67E2" w:rsidRDefault="00CF67E2" w:rsidP="00CF67E2">
      <w:pPr>
        <w:jc w:val="center"/>
        <w:rPr>
          <w:rFonts w:eastAsia="Sarabun"/>
          <w:b/>
        </w:rPr>
      </w:pPr>
      <w:r>
        <w:rPr>
          <w:rFonts w:eastAsia="Sarabun" w:hint="cs"/>
          <w:bCs/>
          <w:cs/>
        </w:rPr>
        <w:t>วรรณกรรมปริทัศน์</w:t>
      </w:r>
    </w:p>
    <w:p w14:paraId="20B20719" w14:textId="341D2302" w:rsidR="00CF67E2" w:rsidRPr="000974CF" w:rsidRDefault="00CF67E2" w:rsidP="00CF67E2">
      <w:pPr>
        <w:jc w:val="center"/>
        <w:rPr>
          <w:rFonts w:eastAsia="Sarabun"/>
          <w:b/>
        </w:rPr>
      </w:pPr>
      <w:r w:rsidRPr="000974CF">
        <w:rPr>
          <w:rFonts w:eastAsia="Sarabun"/>
          <w:b/>
        </w:rPr>
        <w:t>(Literature Revie</w:t>
      </w:r>
      <w:r w:rsidR="002351FD">
        <w:rPr>
          <w:rFonts w:eastAsia="Sarabun"/>
          <w:b/>
        </w:rPr>
        <w:t>w</w:t>
      </w:r>
      <w:r w:rsidRPr="000974CF">
        <w:rPr>
          <w:rFonts w:eastAsia="Sarabun"/>
          <w:b/>
        </w:rPr>
        <w:t>)</w:t>
      </w:r>
    </w:p>
    <w:p w14:paraId="4C1A2C23" w14:textId="42FAB0FA" w:rsidR="007528EA" w:rsidRDefault="00CF67E2" w:rsidP="00D17FF3">
      <w:pPr>
        <w:rPr>
          <w:b/>
        </w:rPr>
      </w:pPr>
      <w:r w:rsidRPr="000974CF">
        <w:rPr>
          <w:b/>
        </w:rPr>
        <w:t xml:space="preserve">2.1 </w:t>
      </w:r>
      <w:r w:rsidRPr="000974CF">
        <w:rPr>
          <w:bCs/>
          <w:cs/>
        </w:rPr>
        <w:t>วรรณกรรมปริทัศน์</w:t>
      </w:r>
      <w:r w:rsidRPr="000974CF">
        <w:rPr>
          <w:rFonts w:hint="cs"/>
          <w:b/>
          <w:cs/>
        </w:rPr>
        <w:t xml:space="preserve"> </w:t>
      </w:r>
      <w:r w:rsidRPr="000974CF">
        <w:rPr>
          <w:b/>
        </w:rPr>
        <w:t>(Literature Review)</w:t>
      </w:r>
    </w:p>
    <w:p w14:paraId="65C08FE5" w14:textId="3896F590" w:rsidR="000974CF" w:rsidRDefault="000974CF" w:rsidP="000974CF">
      <w:pPr>
        <w:ind w:firstLine="720"/>
        <w:rPr>
          <w:bCs/>
        </w:rPr>
      </w:pPr>
      <w:r>
        <w:rPr>
          <w:b/>
        </w:rPr>
        <w:t xml:space="preserve">2.1.1 </w:t>
      </w:r>
      <w:r>
        <w:rPr>
          <w:rFonts w:hint="cs"/>
          <w:bCs/>
          <w:cs/>
        </w:rPr>
        <w:t>การวัดทักษะ</w:t>
      </w:r>
    </w:p>
    <w:p w14:paraId="57A684E6" w14:textId="53382265" w:rsidR="00FF598D" w:rsidRDefault="007D3D49" w:rsidP="0036667D">
      <w:pPr>
        <w:ind w:firstLine="720"/>
      </w:pPr>
      <w:r>
        <w:rPr>
          <w:rFonts w:hint="cs"/>
          <w:b/>
          <w:cs/>
        </w:rPr>
        <w:t>ในสหรัฐอเมริกา จะมีการสำรวจ</w:t>
      </w:r>
      <w:r w:rsidRPr="007D3D49">
        <w:rPr>
          <w:rFonts w:hint="cs"/>
          <w:bCs/>
          <w:cs/>
        </w:rPr>
        <w:t xml:space="preserve"> </w:t>
      </w:r>
      <w:r w:rsidRPr="007D3D49">
        <w:rPr>
          <w:bCs/>
        </w:rPr>
        <w:t>Occupa</w:t>
      </w:r>
      <w:r>
        <w:rPr>
          <w:bCs/>
        </w:rPr>
        <w:t xml:space="preserve">tional Information Network (O*NET) </w:t>
      </w:r>
      <w:r w:rsidR="004C0A72">
        <w:rPr>
          <w:rFonts w:hint="cs"/>
          <w:b/>
          <w:cs/>
        </w:rPr>
        <w:t>ที่ถูกจัดทำขึ้นโดยกระทรวงแรงงาน</w:t>
      </w:r>
      <w:r w:rsidR="00230A09">
        <w:rPr>
          <w:b/>
        </w:rPr>
        <w:t xml:space="preserve"> </w:t>
      </w:r>
      <w:r w:rsidR="00230A09">
        <w:rPr>
          <w:rFonts w:hint="cs"/>
          <w:b/>
          <w:cs/>
        </w:rPr>
        <w:t>ซึ่งทำการประเมินทักษะที่จำเป็นในแต่ละอาชีพเพื่อให้เข้าใจลักษณะการทำงานที่เปลี่ยนแปลงอย่างรวดเร็ว</w:t>
      </w:r>
      <w:ins w:id="16" w:author="Tanapong Potipiti" w:date="2020-03-29T17:00:00Z">
        <w:r w:rsidR="00AD6976">
          <w:rPr>
            <w:rFonts w:hint="cs"/>
            <w:b/>
            <w:cs/>
          </w:rPr>
          <w:t xml:space="preserve"> สำหรับงานศึกษาของประเทศไทย</w:t>
        </w:r>
      </w:ins>
      <w:del w:id="17" w:author="Tanapong Potipiti" w:date="2020-03-29T17:00:00Z">
        <w:r w:rsidR="0036667D" w:rsidDel="00AD6976">
          <w:rPr>
            <w:b/>
          </w:rPr>
          <w:delText xml:space="preserve"> </w:delText>
        </w:r>
        <w:r w:rsidR="0036667D" w:rsidDel="00AD6976">
          <w:rPr>
            <w:rFonts w:hint="cs"/>
            <w:b/>
            <w:cs/>
          </w:rPr>
          <w:delText xml:space="preserve">โดย </w:delText>
        </w:r>
      </w:del>
      <w:r w:rsidR="0036667D">
        <w:rPr>
          <w:rFonts w:hint="cs"/>
          <w:b/>
          <w:cs/>
        </w:rPr>
        <w:t>ทีปกร จิร์ฐิติกุลชัย</w:t>
      </w:r>
      <w:r w:rsidR="0036667D">
        <w:rPr>
          <w:b/>
        </w:rPr>
        <w:t xml:space="preserve"> </w:t>
      </w:r>
      <w:r w:rsidR="0036667D" w:rsidRPr="0036667D">
        <w:rPr>
          <w:bCs/>
        </w:rPr>
        <w:t>(2020)</w:t>
      </w:r>
      <w:r w:rsidR="0036667D">
        <w:rPr>
          <w:b/>
        </w:rPr>
        <w:t xml:space="preserve"> </w:t>
      </w:r>
      <w:r w:rsidR="0036667D">
        <w:rPr>
          <w:rFonts w:hint="cs"/>
          <w:b/>
          <w:cs/>
        </w:rPr>
        <w:t xml:space="preserve">ได้ใช้ข้อมูลดังกล่าวแบ่งทักษะออกเป็น </w:t>
      </w:r>
      <w:r w:rsidR="0036667D" w:rsidRPr="0036667D">
        <w:rPr>
          <w:bCs/>
        </w:rPr>
        <w:t xml:space="preserve">5 </w:t>
      </w:r>
      <w:r w:rsidR="0036667D">
        <w:rPr>
          <w:rFonts w:hint="cs"/>
          <w:b/>
          <w:cs/>
        </w:rPr>
        <w:t xml:space="preserve">ด้านได้แก่ </w:t>
      </w:r>
      <w:r w:rsidR="007443AA">
        <w:rPr>
          <w:rFonts w:hint="cs"/>
          <w:b/>
          <w:cs/>
        </w:rPr>
        <w:t>ทักษะการ</w:t>
      </w:r>
      <w:r w:rsidR="0036667D">
        <w:rPr>
          <w:rFonts w:hint="cs"/>
          <w:b/>
          <w:cs/>
        </w:rPr>
        <w:t xml:space="preserve">คิดวิเคราะห์ที่ไม่มีรูปแบบตายตัว </w:t>
      </w:r>
      <w:r w:rsidR="0036667D" w:rsidRPr="0036667D">
        <w:rPr>
          <w:bCs/>
        </w:rPr>
        <w:t>(</w:t>
      </w:r>
      <w:r w:rsidR="0036667D">
        <w:rPr>
          <w:bCs/>
        </w:rPr>
        <w:t>Non-routine cognitive analytical</w:t>
      </w:r>
      <w:r w:rsidR="0036667D" w:rsidRPr="0036667D">
        <w:rPr>
          <w:bCs/>
        </w:rPr>
        <w:t>)</w:t>
      </w:r>
      <w:r w:rsidR="0036667D">
        <w:rPr>
          <w:bCs/>
        </w:rPr>
        <w:t xml:space="preserve"> </w:t>
      </w:r>
      <w:r w:rsidR="007443AA">
        <w:rPr>
          <w:rFonts w:hint="cs"/>
          <w:b/>
          <w:cs/>
        </w:rPr>
        <w:t>ทักษะการสื่อสารปฏิสัมพันธ์ที่ไม่มีรูปแบบตายตัว</w:t>
      </w:r>
      <w:r w:rsidR="007443AA">
        <w:rPr>
          <w:bCs/>
        </w:rPr>
        <w:t xml:space="preserve"> (Non-routine cognitive interpersonal) </w:t>
      </w:r>
      <w:r w:rsidR="007443AA">
        <w:rPr>
          <w:rFonts w:hint="cs"/>
          <w:b/>
          <w:cs/>
        </w:rPr>
        <w:t>ทักษะการปฏิบัติการที่ไม่มีรูปแบบตายตัว</w:t>
      </w:r>
      <w:r w:rsidR="007443AA">
        <w:rPr>
          <w:b/>
        </w:rPr>
        <w:t xml:space="preserve"> </w:t>
      </w:r>
      <w:r w:rsidR="007443AA">
        <w:rPr>
          <w:bCs/>
        </w:rPr>
        <w:t xml:space="preserve">(Non-routine manual physical) </w:t>
      </w:r>
      <w:r w:rsidR="007443AA">
        <w:rPr>
          <w:rFonts w:hint="cs"/>
          <w:b/>
          <w:cs/>
        </w:rPr>
        <w:t xml:space="preserve">ทักษะการคิดวิเคราะห์ที่มีรูปแบบตายตัว </w:t>
      </w:r>
      <w:r w:rsidR="007443AA" w:rsidRPr="0036667D">
        <w:rPr>
          <w:bCs/>
        </w:rPr>
        <w:t>(</w:t>
      </w:r>
      <w:r w:rsidR="007443AA">
        <w:rPr>
          <w:bCs/>
        </w:rPr>
        <w:t>Routine cognitive analytical</w:t>
      </w:r>
      <w:r w:rsidR="007443AA" w:rsidRPr="0036667D">
        <w:rPr>
          <w:bCs/>
        </w:rPr>
        <w:t>)</w:t>
      </w:r>
      <w:r w:rsidR="007443AA">
        <w:rPr>
          <w:bCs/>
        </w:rPr>
        <w:t xml:space="preserve"> </w:t>
      </w:r>
      <w:r w:rsidR="007443AA">
        <w:rPr>
          <w:rFonts w:hint="cs"/>
          <w:b/>
          <w:cs/>
        </w:rPr>
        <w:t>ทักษะการปฏิบัติการที่มีรูปแบบตายตัว</w:t>
      </w:r>
      <w:r w:rsidR="007443AA">
        <w:rPr>
          <w:b/>
        </w:rPr>
        <w:t xml:space="preserve"> </w:t>
      </w:r>
      <w:r w:rsidR="007443AA">
        <w:rPr>
          <w:bCs/>
        </w:rPr>
        <w:t xml:space="preserve">(Routine manual physical) </w:t>
      </w:r>
      <w:r w:rsidR="007443AA">
        <w:rPr>
          <w:rFonts w:hint="cs"/>
          <w:b/>
          <w:cs/>
        </w:rPr>
        <w:t xml:space="preserve">โดยการแบ่งกลุ่มทักษะที่มีใน </w:t>
      </w:r>
      <w:r w:rsidR="007443AA" w:rsidRPr="007443AA">
        <w:rPr>
          <w:bCs/>
        </w:rPr>
        <w:t>O*NET</w:t>
      </w:r>
      <w:r w:rsidR="007443AA">
        <w:rPr>
          <w:b/>
        </w:rPr>
        <w:t xml:space="preserve"> </w:t>
      </w:r>
      <w:r w:rsidR="007443AA">
        <w:rPr>
          <w:rFonts w:hint="cs"/>
          <w:b/>
          <w:cs/>
        </w:rPr>
        <w:t>ให้สอดคล้องกับกลุ่มทักษะชุดใหม่ที่สร้างขึ้น</w:t>
      </w:r>
      <w:r w:rsidR="00E80D85">
        <w:rPr>
          <w:b/>
        </w:rPr>
        <w:t xml:space="preserve"> </w:t>
      </w:r>
      <w:r w:rsidR="00E80D85">
        <w:rPr>
          <w:rFonts w:hint="cs"/>
          <w:b/>
          <w:cs/>
        </w:rPr>
        <w:t xml:space="preserve">นอกจากนี้ในงานของ </w:t>
      </w:r>
      <w:r w:rsidR="00E80D85">
        <w:rPr>
          <w:bCs/>
        </w:rPr>
        <w:t xml:space="preserve">Carl Benedikt Frey and Michael A. Osborne </w:t>
      </w:r>
      <w:r w:rsidR="00484D7A">
        <w:rPr>
          <w:rFonts w:hint="cs"/>
          <w:b/>
          <w:cs/>
        </w:rPr>
        <w:t xml:space="preserve">ก็มีการใช้ข้อมูลชุดเดียวกันนี้โดยการเลือกใช้ทักษะที่มีลักษณะเข้าข่าย คอขวดทางด้านการคำนวณ </w:t>
      </w:r>
      <w:r w:rsidR="00484D7A">
        <w:rPr>
          <w:bCs/>
        </w:rPr>
        <w:t>(Computerisation Bottleneck)</w:t>
      </w:r>
      <w:r w:rsidR="00484D7A">
        <w:rPr>
          <w:rFonts w:hint="cs"/>
          <w:bCs/>
          <w:cs/>
        </w:rPr>
        <w:t xml:space="preserve"> </w:t>
      </w:r>
      <w:r w:rsidR="00484D7A">
        <w:rPr>
          <w:rFonts w:hint="cs"/>
          <w:b/>
          <w:cs/>
        </w:rPr>
        <w:t xml:space="preserve">หรือก็คือทักษะที่คอมพิวเตอร์สามารถใช้คำนวณได้ โดยแบ่งเป็น </w:t>
      </w:r>
      <w:r w:rsidR="00484D7A">
        <w:rPr>
          <w:bCs/>
        </w:rPr>
        <w:t>3</w:t>
      </w:r>
      <w:r w:rsidR="00484D7A">
        <w:rPr>
          <w:rFonts w:hint="cs"/>
          <w:bCs/>
          <w:cs/>
        </w:rPr>
        <w:t xml:space="preserve"> </w:t>
      </w:r>
      <w:r w:rsidR="00484D7A">
        <w:rPr>
          <w:rFonts w:hint="cs"/>
          <w:b/>
          <w:cs/>
        </w:rPr>
        <w:t xml:space="preserve">กลุ่มได้แก่ การรับรู้และการจัดการ </w:t>
      </w:r>
      <w:r w:rsidR="00484D7A">
        <w:rPr>
          <w:bCs/>
        </w:rPr>
        <w:t>(</w:t>
      </w:r>
      <w:r w:rsidR="00484D7A">
        <w:t>Perception and Manipulation</w:t>
      </w:r>
      <w:r w:rsidR="00484D7A">
        <w:rPr>
          <w:bCs/>
        </w:rPr>
        <w:t xml:space="preserve">) </w:t>
      </w:r>
      <w:r w:rsidR="00484D7A">
        <w:rPr>
          <w:rFonts w:hint="cs"/>
          <w:cs/>
        </w:rPr>
        <w:t>ความคิดสร้างสรรค์</w:t>
      </w:r>
      <w:r w:rsidR="00484D7A">
        <w:t xml:space="preserve"> (Creative Intelligence) </w:t>
      </w:r>
      <w:r w:rsidR="00484D7A">
        <w:rPr>
          <w:rFonts w:hint="cs"/>
          <w:cs/>
        </w:rPr>
        <w:t>ความฉลาดทางสังคม</w:t>
      </w:r>
      <w:r w:rsidR="00903EEB">
        <w:rPr>
          <w:rFonts w:hint="cs"/>
          <w:cs/>
        </w:rPr>
        <w:t xml:space="preserve"> </w:t>
      </w:r>
      <w:r w:rsidR="00903EEB">
        <w:t>(Social Intelligence)</w:t>
      </w:r>
    </w:p>
    <w:p w14:paraId="5E642013" w14:textId="6E2D01B9" w:rsidR="00176CAD" w:rsidRDefault="00176CAD" w:rsidP="0036667D">
      <w:pPr>
        <w:ind w:firstLine="720"/>
        <w:rPr>
          <w:b/>
          <w:bCs/>
        </w:rPr>
      </w:pPr>
      <w:r w:rsidRPr="00176CAD">
        <w:rPr>
          <w:b/>
          <w:bCs/>
        </w:rPr>
        <w:t>2.1.2</w:t>
      </w:r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>การหามูลค่าของทักษะ</w:t>
      </w:r>
    </w:p>
    <w:p w14:paraId="4FA7FC7C" w14:textId="26643220" w:rsidR="006569E3" w:rsidRDefault="006569E3" w:rsidP="0036667D">
      <w:pPr>
        <w:ind w:firstLine="720"/>
      </w:pPr>
      <w:r>
        <w:rPr>
          <w:rFonts w:hint="cs"/>
          <w:cs/>
        </w:rPr>
        <w:t xml:space="preserve">ในงานของ </w:t>
      </w:r>
      <w:r>
        <w:rPr>
          <w:rFonts w:hint="cs"/>
          <w:b/>
          <w:cs/>
        </w:rPr>
        <w:t>ทีปกร จิร์ฐิติกุลชัย</w:t>
      </w:r>
      <w:r>
        <w:rPr>
          <w:b/>
        </w:rPr>
        <w:t xml:space="preserve"> </w:t>
      </w:r>
      <w:r w:rsidRPr="0036667D">
        <w:rPr>
          <w:bCs/>
        </w:rPr>
        <w:t>(2020)</w:t>
      </w:r>
      <w:r>
        <w:rPr>
          <w:rFonts w:hint="cs"/>
          <w:bCs/>
          <w:cs/>
        </w:rPr>
        <w:t xml:space="preserve"> </w:t>
      </w:r>
      <w:r>
        <w:rPr>
          <w:rFonts w:hint="cs"/>
          <w:cs/>
        </w:rPr>
        <w:t xml:space="preserve">ได้ใช้วิธี </w:t>
      </w:r>
      <w:r>
        <w:t>recentered influence function (RIF) estimator</w:t>
      </w:r>
      <w:r w:rsidR="009761C0">
        <w:rPr>
          <w:rFonts w:hint="cs"/>
          <w:cs/>
        </w:rPr>
        <w:t xml:space="preserve"> ซึ่งเป็น </w:t>
      </w:r>
      <w:r w:rsidR="009761C0">
        <w:t xml:space="preserve">Unconditional quantile regression </w:t>
      </w:r>
      <w:r w:rsidR="009761C0">
        <w:rPr>
          <w:rFonts w:hint="cs"/>
          <w:cs/>
        </w:rPr>
        <w:t xml:space="preserve">โดยผลการศึกษาพบว่าทักษะประเภท การคิดวิเคราะห์ทั้งแบบที่มีรูปแบบตายตัวและไม่ตายตัว และ การสื่อสารปฏิสัมพันธ์ นั้นมีแนวโน้มของมูลค่าที่เพิ่มมากขึ้นตามช่วงเวลาตั้งแต่ปี </w:t>
      </w:r>
      <w:r w:rsidR="009761C0">
        <w:t xml:space="preserve">1985 </w:t>
      </w:r>
      <w:r w:rsidR="009761C0">
        <w:rPr>
          <w:rFonts w:hint="cs"/>
          <w:cs/>
        </w:rPr>
        <w:t xml:space="preserve">จนถึงปี </w:t>
      </w:r>
      <w:r w:rsidR="009761C0">
        <w:t>2014</w:t>
      </w:r>
      <w:r w:rsidR="009761C0">
        <w:rPr>
          <w:rFonts w:hint="cs"/>
          <w:cs/>
        </w:rPr>
        <w:t xml:space="preserve"> และในส่วนของทักษะการปฏิบัติการทั้งรูปแบบตายตัวและไม่ตายตัวนั้นมีแนวโน้มของมูลค่าที่ลดลงเรื่อยตลอดช่วงเวลาเดียวกัน</w:t>
      </w:r>
    </w:p>
    <w:p w14:paraId="5341D6E8" w14:textId="77777777" w:rsidR="002351FD" w:rsidRDefault="002351FD" w:rsidP="007528EA">
      <w:pPr>
        <w:rPr>
          <w:b/>
          <w:bCs/>
        </w:rPr>
      </w:pPr>
    </w:p>
    <w:p w14:paraId="1DD0BA2F" w14:textId="2962ED99" w:rsidR="007528EA" w:rsidRDefault="007528EA" w:rsidP="007528EA">
      <w:r>
        <w:lastRenderedPageBreak/>
        <w:tab/>
      </w:r>
    </w:p>
    <w:p w14:paraId="4D8E8E48" w14:textId="70F54E39" w:rsidR="00240A0C" w:rsidRDefault="00240A0C" w:rsidP="007528EA"/>
    <w:p w14:paraId="119775DF" w14:textId="139F481C" w:rsidR="00240A0C" w:rsidRPr="002351FD" w:rsidRDefault="002351FD" w:rsidP="00240A0C">
      <w:pPr>
        <w:jc w:val="center"/>
        <w:rPr>
          <w:rFonts w:eastAsia="Sarabun"/>
          <w:b/>
          <w:bCs/>
        </w:rPr>
      </w:pPr>
      <w:r>
        <w:rPr>
          <w:rFonts w:eastAsia="Sarabun" w:hint="cs"/>
          <w:b/>
          <w:bCs/>
          <w:cs/>
        </w:rPr>
        <w:t xml:space="preserve">บทที่ </w:t>
      </w:r>
      <w:r>
        <w:rPr>
          <w:rFonts w:eastAsia="Sarabun"/>
          <w:b/>
          <w:bCs/>
        </w:rPr>
        <w:t>3</w:t>
      </w:r>
    </w:p>
    <w:p w14:paraId="7A91AD6C" w14:textId="2D177DCF" w:rsidR="00240A0C" w:rsidRPr="002351FD" w:rsidRDefault="002351FD" w:rsidP="00240A0C">
      <w:pPr>
        <w:jc w:val="center"/>
        <w:rPr>
          <w:rFonts w:eastAsia="Sarabun"/>
          <w:b/>
        </w:rPr>
      </w:pPr>
      <w:r w:rsidRPr="002351FD">
        <w:rPr>
          <w:rFonts w:eastAsia="Sarabun" w:hint="cs"/>
          <w:bCs/>
          <w:cs/>
        </w:rPr>
        <w:t>ระเบียบวิธีการวิจัย</w:t>
      </w:r>
      <w:r w:rsidR="00240A0C" w:rsidRPr="002351FD">
        <w:rPr>
          <w:rFonts w:eastAsia="Sarabun"/>
          <w:b/>
        </w:rPr>
        <w:t xml:space="preserve"> </w:t>
      </w:r>
    </w:p>
    <w:p w14:paraId="41B6F807" w14:textId="5AA5C82E" w:rsidR="00240A0C" w:rsidRPr="002351FD" w:rsidRDefault="00240A0C" w:rsidP="00240A0C">
      <w:pPr>
        <w:jc w:val="center"/>
        <w:rPr>
          <w:rFonts w:eastAsia="Sarabun"/>
          <w:b/>
          <w:bCs/>
          <w:cs/>
        </w:rPr>
      </w:pPr>
      <w:r w:rsidRPr="002351FD">
        <w:rPr>
          <w:rFonts w:eastAsia="Sarabun"/>
          <w:b/>
          <w:bCs/>
        </w:rPr>
        <w:t>(Methodology)</w:t>
      </w:r>
    </w:p>
    <w:p w14:paraId="24FD795C" w14:textId="174AEC6F" w:rsidR="00240A0C" w:rsidRPr="002351FD" w:rsidRDefault="00240A0C" w:rsidP="00240A0C">
      <w:pPr>
        <w:rPr>
          <w:rFonts w:eastAsia="Sarabun" w:hint="cs"/>
          <w:cs/>
        </w:rPr>
      </w:pPr>
      <w:r>
        <w:rPr>
          <w:rFonts w:eastAsia="Sarabun"/>
          <w:b/>
        </w:rPr>
        <w:t xml:space="preserve">3.1 </w:t>
      </w:r>
    </w:p>
    <w:p w14:paraId="0DC6DA65" w14:textId="77777777" w:rsidR="00240A0C" w:rsidRPr="006569E3" w:rsidRDefault="00240A0C" w:rsidP="007528EA">
      <w:bookmarkStart w:id="18" w:name="_GoBack"/>
      <w:bookmarkEnd w:id="18"/>
    </w:p>
    <w:sectPr w:rsidR="00240A0C" w:rsidRPr="006569E3" w:rsidSect="00B944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anapong Potipiti" w:date="2020-03-29T16:49:00Z" w:initials="TP">
    <w:p w14:paraId="12721D25" w14:textId="34A8F416" w:rsidR="00A55D71" w:rsidRDefault="00A55D71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เหมือนภาษาวรรณกรรม  เขียนให้ตรงตรงพอ</w:t>
      </w:r>
    </w:p>
  </w:comment>
  <w:comment w:id="5" w:author="Tanapong Potipiti" w:date="2020-03-29T16:52:00Z" w:initials="TP">
    <w:p w14:paraId="2EA789EE" w14:textId="188F5761" w:rsidR="00A55D71" w:rsidRDefault="00A55D71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คำเชื่อม</w:t>
      </w:r>
    </w:p>
  </w:comment>
  <w:comment w:id="6" w:author="Tanapong Potipiti" w:date="2020-03-29T16:53:00Z" w:initials="TP">
    <w:p w14:paraId="4E17D28C" w14:textId="4BE6D614" w:rsidR="00A55D71" w:rsidRDefault="00A55D71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นั้นไหน</w:t>
      </w:r>
    </w:p>
  </w:comment>
  <w:comment w:id="8" w:author="Tanapong Potipiti" w:date="2020-03-29T16:55:00Z" w:initials="TP">
    <w:p w14:paraId="5BD9624C" w14:textId="7EBC068A" w:rsidR="00A55D71" w:rsidRDefault="00A55D71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ประโยคยาวเกินไป</w:t>
      </w:r>
    </w:p>
  </w:comment>
  <w:comment w:id="9" w:author="Tanapong Potipiti" w:date="2020-03-29T16:57:00Z" w:initials="TP">
    <w:p w14:paraId="7A5867B1" w14:textId="65E29A4A" w:rsidR="00DE4DC6" w:rsidRDefault="00DE4DC6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ทำไมไม่แบ่งกลุ่มทักษะตาม “ฎโ</w:t>
      </w:r>
    </w:p>
  </w:comment>
  <w:comment w:id="11" w:author="Tanapong Potipiti" w:date="2020-03-29T16:58:00Z" w:initials="TP">
    <w:p w14:paraId="35113719" w14:textId="5A60FF5C" w:rsidR="00DE4DC6" w:rsidRDefault="00DE4DC6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cs/>
        </w:rPr>
        <w:t>อธิบายให้เป็นรูปธรรมกว่านี้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721D25" w15:done="0"/>
  <w15:commentEx w15:paraId="2EA789EE" w15:done="0"/>
  <w15:commentEx w15:paraId="4E17D28C" w15:done="0"/>
  <w15:commentEx w15:paraId="5BD9624C" w15:done="0"/>
  <w15:commentEx w15:paraId="7A5867B1" w15:done="0"/>
  <w15:commentEx w15:paraId="351137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721D25" w16cid:durableId="222B5036"/>
  <w16cid:commentId w16cid:paraId="2EA789EE" w16cid:durableId="222B50D5"/>
  <w16cid:commentId w16cid:paraId="4E17D28C" w16cid:durableId="222B50F7"/>
  <w16cid:commentId w16cid:paraId="5BD9624C" w16cid:durableId="222B517F"/>
  <w16cid:commentId w16cid:paraId="7A5867B1" w16cid:durableId="222B51F5"/>
  <w16cid:commentId w16cid:paraId="35113719" w16cid:durableId="222B52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8A2CD" w14:textId="77777777" w:rsidR="00277922" w:rsidRDefault="00277922" w:rsidP="00C440CA">
      <w:pPr>
        <w:spacing w:line="240" w:lineRule="auto"/>
      </w:pPr>
      <w:r>
        <w:separator/>
      </w:r>
    </w:p>
  </w:endnote>
  <w:endnote w:type="continuationSeparator" w:id="0">
    <w:p w14:paraId="5B938825" w14:textId="77777777" w:rsidR="00277922" w:rsidRDefault="00277922" w:rsidP="00C44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06BF" w14:textId="77777777" w:rsidR="007D3D49" w:rsidRDefault="007D3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3465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4A1DD" w14:textId="516E6ADB" w:rsidR="00C440CA" w:rsidRDefault="00C44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82E84" w14:textId="77777777" w:rsidR="00C440CA" w:rsidRDefault="00C440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962B" w14:textId="77777777" w:rsidR="007D3D49" w:rsidRDefault="007D3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626FC" w14:textId="77777777" w:rsidR="00277922" w:rsidRDefault="00277922" w:rsidP="00C440CA">
      <w:pPr>
        <w:spacing w:line="240" w:lineRule="auto"/>
      </w:pPr>
      <w:r>
        <w:separator/>
      </w:r>
    </w:p>
  </w:footnote>
  <w:footnote w:type="continuationSeparator" w:id="0">
    <w:p w14:paraId="1F548CD9" w14:textId="77777777" w:rsidR="00277922" w:rsidRDefault="00277922" w:rsidP="00C440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AB26B" w14:textId="77777777" w:rsidR="007D3D49" w:rsidRDefault="007D3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AB70" w14:textId="77777777" w:rsidR="007D3D49" w:rsidRDefault="007D3D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6E841" w14:textId="77777777" w:rsidR="007D3D49" w:rsidRDefault="007D3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55AB0"/>
    <w:multiLevelType w:val="hybridMultilevel"/>
    <w:tmpl w:val="ECD8C2D6"/>
    <w:lvl w:ilvl="0" w:tplc="2F7ACAEA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D3787"/>
    <w:multiLevelType w:val="multilevel"/>
    <w:tmpl w:val="E86C0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napong Potipiti">
    <w15:presenceInfo w15:providerId="None" w15:userId="Tanapong Potipi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3A"/>
    <w:rsid w:val="00065BCF"/>
    <w:rsid w:val="000974CF"/>
    <w:rsid w:val="000A7D8C"/>
    <w:rsid w:val="00176CAD"/>
    <w:rsid w:val="001B2BC4"/>
    <w:rsid w:val="001C4181"/>
    <w:rsid w:val="0022350B"/>
    <w:rsid w:val="00230A09"/>
    <w:rsid w:val="00234C56"/>
    <w:rsid w:val="002351FD"/>
    <w:rsid w:val="00240A0C"/>
    <w:rsid w:val="00270A1A"/>
    <w:rsid w:val="00277922"/>
    <w:rsid w:val="002D5F77"/>
    <w:rsid w:val="002E6361"/>
    <w:rsid w:val="0036667D"/>
    <w:rsid w:val="003949E7"/>
    <w:rsid w:val="003C0CEB"/>
    <w:rsid w:val="003F7F31"/>
    <w:rsid w:val="00484D7A"/>
    <w:rsid w:val="004C0A72"/>
    <w:rsid w:val="004C723A"/>
    <w:rsid w:val="004F51E4"/>
    <w:rsid w:val="00512560"/>
    <w:rsid w:val="00561581"/>
    <w:rsid w:val="00587479"/>
    <w:rsid w:val="005A7320"/>
    <w:rsid w:val="005B3452"/>
    <w:rsid w:val="006071D5"/>
    <w:rsid w:val="00631EF3"/>
    <w:rsid w:val="006569E3"/>
    <w:rsid w:val="0068462A"/>
    <w:rsid w:val="007443AA"/>
    <w:rsid w:val="007528EA"/>
    <w:rsid w:val="00775902"/>
    <w:rsid w:val="007D202D"/>
    <w:rsid w:val="007D3D49"/>
    <w:rsid w:val="00806442"/>
    <w:rsid w:val="008550DF"/>
    <w:rsid w:val="008652F5"/>
    <w:rsid w:val="008E7C3B"/>
    <w:rsid w:val="00903EEB"/>
    <w:rsid w:val="0093333C"/>
    <w:rsid w:val="00933342"/>
    <w:rsid w:val="00950C42"/>
    <w:rsid w:val="009761C0"/>
    <w:rsid w:val="009A5A81"/>
    <w:rsid w:val="00A06E7C"/>
    <w:rsid w:val="00A55D71"/>
    <w:rsid w:val="00A84F95"/>
    <w:rsid w:val="00AD6976"/>
    <w:rsid w:val="00B574AF"/>
    <w:rsid w:val="00B706D5"/>
    <w:rsid w:val="00B94404"/>
    <w:rsid w:val="00BF5D2D"/>
    <w:rsid w:val="00C440CA"/>
    <w:rsid w:val="00CF67E2"/>
    <w:rsid w:val="00D17FF3"/>
    <w:rsid w:val="00DC263A"/>
    <w:rsid w:val="00DE4DC6"/>
    <w:rsid w:val="00E05E96"/>
    <w:rsid w:val="00E247E7"/>
    <w:rsid w:val="00E80D85"/>
    <w:rsid w:val="00EC0720"/>
    <w:rsid w:val="00F45D63"/>
    <w:rsid w:val="00F47E67"/>
    <w:rsid w:val="00F91F0C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0139"/>
  <w15:chartTrackingRefBased/>
  <w15:docId w15:val="{FD204FBB-0AD0-442F-A85E-93576D9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Bidi" w:eastAsiaTheme="minorHAnsi" w:hAnsiTheme="minorBidi" w:cstheme="minorBidi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0CEB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1"/>
    <w:pPr>
      <w:ind w:left="720"/>
      <w:contextualSpacing/>
    </w:pPr>
    <w:rPr>
      <w:rFonts w:cs="Cordia New"/>
      <w:szCs w:val="28"/>
    </w:rPr>
  </w:style>
  <w:style w:type="table" w:styleId="TableGrid">
    <w:name w:val="Table Grid"/>
    <w:basedOn w:val="TableNormal"/>
    <w:uiPriority w:val="39"/>
    <w:rsid w:val="0085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0C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440CA"/>
    <w:rPr>
      <w:rFonts w:ascii="Arial" w:eastAsia="Arial" w:hAnsi="Arial" w:cs="Cordia New"/>
    </w:rPr>
  </w:style>
  <w:style w:type="paragraph" w:styleId="Footer">
    <w:name w:val="footer"/>
    <w:basedOn w:val="Normal"/>
    <w:link w:val="FooterChar"/>
    <w:uiPriority w:val="99"/>
    <w:unhideWhenUsed/>
    <w:rsid w:val="00C440C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440CA"/>
    <w:rPr>
      <w:rFonts w:ascii="Arial" w:eastAsia="Arial" w:hAnsi="Arial" w:cs="Cordia New"/>
    </w:rPr>
  </w:style>
  <w:style w:type="character" w:styleId="CommentReference">
    <w:name w:val="annotation reference"/>
    <w:basedOn w:val="DefaultParagraphFont"/>
    <w:uiPriority w:val="99"/>
    <w:semiHidden/>
    <w:unhideWhenUsed/>
    <w:rsid w:val="00A55D7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55D7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D7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D7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71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7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ภควัต ปัญญากรณ์</dc:creator>
  <cp:keywords/>
  <dc:description/>
  <cp:lastModifiedBy>Tanapong Potipiti</cp:lastModifiedBy>
  <cp:revision>5</cp:revision>
  <dcterms:created xsi:type="dcterms:W3CDTF">2020-03-25T05:09:00Z</dcterms:created>
  <dcterms:modified xsi:type="dcterms:W3CDTF">2020-03-29T10:01:00Z</dcterms:modified>
</cp:coreProperties>
</file>